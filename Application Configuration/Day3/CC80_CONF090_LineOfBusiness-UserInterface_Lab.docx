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DB39B0" w:rsidP="00581862">
      <w:pPr>
        <w:pStyle w:val="LabHeader"/>
      </w:pPr>
      <w:r w:rsidRPr="00DB39B0">
        <w:t>Line of Business: User Interface</w:t>
      </w:r>
    </w:p>
    <w:p w:rsidR="0036692F" w:rsidRPr="004B041F" w:rsidRDefault="001A6014" w:rsidP="006C59A7">
      <w:pPr>
        <w:pStyle w:val="ExerciseHeader"/>
      </w:pPr>
      <w:r w:rsidRPr="004B041F">
        <w:t>Exercise 1: Investigation</w:t>
      </w:r>
    </w:p>
    <w:p w:rsidR="00DB39B0" w:rsidRPr="00FC1E09" w:rsidRDefault="00DB39B0" w:rsidP="00604521">
      <w:pPr>
        <w:pStyle w:val="NormalText"/>
        <w:numPr>
          <w:ilvl w:val="0"/>
          <w:numId w:val="6"/>
        </w:numPr>
      </w:pPr>
      <w:r>
        <w:t>Open config.xml. What are the names of the two configuration parameters that control whether the "Choose by Coverage" or "Choose by Coverage Type" menus are displayed for a given line of business?</w:t>
      </w:r>
    </w:p>
    <w:p w:rsidR="00DB39B0" w:rsidRDefault="00DB39B0" w:rsidP="00DB39B0">
      <w:pPr>
        <w:tabs>
          <w:tab w:val="left" w:pos="6120"/>
        </w:tabs>
        <w:spacing w:line="260" w:lineRule="atLeast"/>
        <w:ind w:left="270" w:hanging="270"/>
        <w:rPr>
          <w:rFonts w:ascii="Helvetica" w:hAnsi="Helvetica" w:cs="Helvetica"/>
          <w:color w:val="000000"/>
          <w:sz w:val="20"/>
          <w:szCs w:val="20"/>
        </w:rPr>
      </w:pPr>
    </w:p>
    <w:p w:rsidR="00DB39B0" w:rsidRDefault="00DB39B0" w:rsidP="00604521">
      <w:pPr>
        <w:pStyle w:val="NormalText"/>
        <w:numPr>
          <w:ilvl w:val="0"/>
          <w:numId w:val="6"/>
        </w:numPr>
      </w:pPr>
      <w:r w:rsidRPr="00FC1E09">
        <w:t xml:space="preserve">Which loss type in the base application is not listed in the default settings for these two parameters? (If necessary, view the </w:t>
      </w:r>
      <w:proofErr w:type="spellStart"/>
      <w:r w:rsidRPr="00FC1E09">
        <w:t>LossType</w:t>
      </w:r>
      <w:proofErr w:type="spellEnd"/>
      <w:r w:rsidRPr="00FC1E09">
        <w:t xml:space="preserve"> typelist in the data dictionary or in Studio.)</w:t>
      </w:r>
    </w:p>
    <w:p w:rsidR="00FC1E09" w:rsidRPr="00FC1E09" w:rsidRDefault="00FC1E09" w:rsidP="00FC1E09">
      <w:pPr>
        <w:pStyle w:val="NormalText"/>
        <w:ind w:left="360"/>
      </w:pPr>
    </w:p>
    <w:p w:rsidR="00FC1E09" w:rsidRDefault="00DB39B0" w:rsidP="00604521">
      <w:pPr>
        <w:pStyle w:val="NormalText"/>
        <w:numPr>
          <w:ilvl w:val="0"/>
          <w:numId w:val="6"/>
        </w:numPr>
        <w:rPr>
          <w:rFonts w:ascii="Helvetica" w:hAnsi="Helvetica" w:cs="Helvetica"/>
        </w:rPr>
      </w:pPr>
      <w:r w:rsidRPr="00FC1E09">
        <w:t xml:space="preserve">Modify config.xml </w:t>
      </w:r>
      <w:r w:rsidR="00CC729A" w:rsidRPr="00FC1E09">
        <w:t>so that "Choose by Coverage" and "Choose by Coverage Type" are reconfigured as illustrated below</w:t>
      </w:r>
      <w:r w:rsidR="00CC729A">
        <w:rPr>
          <w:rFonts w:ascii="Helvetica" w:hAnsi="Helvetica" w:cs="Helvetica"/>
        </w:rPr>
        <w:t>.</w:t>
      </w:r>
    </w:p>
    <w:p w:rsidR="00FC1E09" w:rsidRDefault="00FC1E09" w:rsidP="00FC1E09">
      <w:pPr>
        <w:tabs>
          <w:tab w:val="left" w:pos="6120"/>
        </w:tabs>
        <w:spacing w:line="260" w:lineRule="atLeast"/>
        <w:ind w:left="360"/>
        <w:rPr>
          <w:rFonts w:ascii="Helvetica" w:hAnsi="Helvetica" w:cs="Helvetica"/>
          <w:b/>
          <w:color w:val="000000"/>
          <w:sz w:val="20"/>
          <w:szCs w:val="20"/>
        </w:rPr>
      </w:pPr>
    </w:p>
    <w:p w:rsidR="00FC1E09" w:rsidRPr="00FC1E09" w:rsidRDefault="00FC1E09" w:rsidP="00FC1E09">
      <w:pPr>
        <w:tabs>
          <w:tab w:val="left" w:pos="6120"/>
        </w:tabs>
        <w:spacing w:line="260" w:lineRule="atLeast"/>
        <w:ind w:left="360"/>
        <w:rPr>
          <w:rFonts w:ascii="Helvetica" w:hAnsi="Helvetica" w:cs="Helvetica"/>
          <w:color w:val="000000"/>
          <w:sz w:val="20"/>
          <w:szCs w:val="20"/>
        </w:rPr>
      </w:pPr>
      <w:r>
        <w:rPr>
          <w:rFonts w:ascii="Helvetica" w:hAnsi="Helvetica" w:cs="Helvetica"/>
          <w:b/>
          <w:color w:val="000000"/>
          <w:sz w:val="20"/>
          <w:szCs w:val="20"/>
        </w:rPr>
        <w:t>NOTE</w:t>
      </w:r>
      <w:r w:rsidRPr="00CC729A">
        <w:rPr>
          <w:rFonts w:ascii="Helvetica" w:hAnsi="Helvetica" w:cs="Helvetica"/>
          <w:b/>
          <w:color w:val="000000"/>
          <w:sz w:val="20"/>
          <w:szCs w:val="20"/>
        </w:rPr>
        <w:t>:</w:t>
      </w:r>
      <w:r>
        <w:rPr>
          <w:rFonts w:ascii="Helvetica" w:hAnsi="Helvetica" w:cs="Helvetica"/>
          <w:color w:val="000000"/>
          <w:sz w:val="20"/>
          <w:szCs w:val="20"/>
        </w:rPr>
        <w:t xml:space="preserve"> You must restart ClaimCenter to deploy config.xml changes.</w:t>
      </w:r>
    </w:p>
    <w:p w:rsidR="00CC729A" w:rsidRDefault="00FC1E09" w:rsidP="00341974">
      <w:pPr>
        <w:pStyle w:val="NormalText"/>
        <w:ind w:left="360"/>
        <w:rPr>
          <w:rFonts w:ascii="Helvetica" w:hAnsi="Helvetica" w:cs="Helvetica"/>
        </w:rPr>
      </w:pPr>
      <w:r>
        <w:rPr>
          <w:rFonts w:ascii="Helvetica" w:hAnsi="Helvetica" w:cs="Helvetica"/>
        </w:rPr>
        <w:t xml:space="preserve">The effect of these changes is to allow auto exposures to be created only using "Choose By Coverage" and to allow general liability exposures to be created using "Choose by Coverage Type." </w:t>
      </w:r>
      <w:r w:rsidR="007473CD">
        <w:rPr>
          <w:rFonts w:ascii="Helvetica" w:hAnsi="Helvetica" w:cs="Helvetica"/>
        </w:rPr>
        <w:t xml:space="preserve"> Other coverage types are not affected. Thus:</w:t>
      </w:r>
    </w:p>
    <w:p w:rsidR="00DB39B0" w:rsidRDefault="00DB39B0" w:rsidP="00DB39B0">
      <w:pPr>
        <w:tabs>
          <w:tab w:val="left" w:pos="6120"/>
        </w:tabs>
        <w:spacing w:line="260" w:lineRule="atLeast"/>
        <w:ind w:left="270" w:hanging="270"/>
        <w:rPr>
          <w:rFonts w:ascii="Helvetica" w:hAnsi="Helvetica" w:cs="Helvetica"/>
          <w:color w:val="000000"/>
          <w:sz w:val="20"/>
          <w:szCs w:val="20"/>
        </w:rPr>
      </w:pPr>
    </w:p>
    <w:p w:rsidR="00DB39B0" w:rsidRPr="00952F50" w:rsidRDefault="00DB39B0" w:rsidP="00604521">
      <w:pPr>
        <w:numPr>
          <w:ilvl w:val="0"/>
          <w:numId w:val="5"/>
        </w:numPr>
        <w:rPr>
          <w:rFonts w:ascii="Helvetica" w:hAnsi="Helvetica" w:cs="Helvetica"/>
          <w:color w:val="000000"/>
          <w:sz w:val="20"/>
          <w:szCs w:val="20"/>
        </w:rPr>
      </w:pPr>
      <w:r w:rsidRPr="00952F50">
        <w:rPr>
          <w:rFonts w:ascii="Helvetica" w:hAnsi="Helvetica" w:cs="Helvetica"/>
          <w:color w:val="000000"/>
          <w:sz w:val="20"/>
          <w:szCs w:val="20"/>
        </w:rPr>
        <w:t>For auto claims</w:t>
      </w:r>
      <w:r>
        <w:rPr>
          <w:rFonts w:ascii="Helvetica" w:hAnsi="Helvetica" w:cs="Helvetica"/>
          <w:color w:val="000000"/>
          <w:sz w:val="20"/>
          <w:szCs w:val="20"/>
        </w:rPr>
        <w:t xml:space="preserve"> (such as claim </w:t>
      </w:r>
      <w:r w:rsidRPr="00952F50">
        <w:rPr>
          <w:rFonts w:ascii="Helvetica" w:hAnsi="Helvetica" w:cs="Helvetica"/>
          <w:color w:val="000000"/>
          <w:sz w:val="20"/>
          <w:szCs w:val="20"/>
        </w:rPr>
        <w:t>235-53-365870</w:t>
      </w:r>
      <w:r>
        <w:rPr>
          <w:rFonts w:ascii="Helvetica" w:hAnsi="Helvetica" w:cs="Helvetica"/>
          <w:color w:val="000000"/>
          <w:sz w:val="20"/>
          <w:szCs w:val="20"/>
        </w:rPr>
        <w:t>)</w:t>
      </w:r>
      <w:r w:rsidRPr="00952F50">
        <w:rPr>
          <w:rFonts w:ascii="Helvetica" w:hAnsi="Helvetica" w:cs="Helvetica"/>
          <w:color w:val="000000"/>
          <w:sz w:val="20"/>
          <w:szCs w:val="20"/>
        </w:rPr>
        <w:t xml:space="preserve">, exposures are created only </w:t>
      </w:r>
      <w:r w:rsidR="002D77B9">
        <w:rPr>
          <w:rFonts w:ascii="Helvetica" w:hAnsi="Helvetica" w:cs="Helvetica"/>
          <w:color w:val="000000"/>
          <w:sz w:val="20"/>
          <w:szCs w:val="20"/>
        </w:rPr>
        <w:t>by coverage as shown below</w:t>
      </w:r>
      <w:r w:rsidRPr="00952F50">
        <w:rPr>
          <w:rFonts w:ascii="Helvetica" w:hAnsi="Helvetica" w:cs="Helvetica"/>
          <w:color w:val="000000"/>
          <w:sz w:val="20"/>
          <w:szCs w:val="20"/>
        </w:rPr>
        <w:t>:</w:t>
      </w:r>
    </w:p>
    <w:p w:rsidR="00DB39B0" w:rsidRDefault="00DB39B0" w:rsidP="00DB39B0">
      <w:pPr>
        <w:ind w:left="270" w:hanging="270"/>
        <w:rPr>
          <w:rFonts w:ascii="Helvetica" w:hAnsi="Helvetica" w:cs="Helvetica"/>
          <w:color w:val="000000"/>
          <w:sz w:val="20"/>
          <w:szCs w:val="20"/>
        </w:rPr>
      </w:pPr>
      <w:r>
        <w:rPr>
          <w:rFonts w:ascii="Helvetica" w:hAnsi="Helvetica" w:cs="Helvetica"/>
          <w:color w:val="000000"/>
          <w:sz w:val="20"/>
          <w:szCs w:val="20"/>
        </w:rPr>
        <w:tab/>
      </w:r>
      <w:r w:rsidR="00D546D1">
        <w:rPr>
          <w:noProof/>
          <w:lang w:bidi="ar-SA"/>
        </w:rPr>
        <w:drawing>
          <wp:inline distT="0" distB="0" distL="0" distR="0" wp14:anchorId="2A8D3B6A" wp14:editId="698BD685">
            <wp:extent cx="5428572" cy="971429"/>
            <wp:effectExtent l="19050" t="19050" r="2032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8572" cy="971429"/>
                    </a:xfrm>
                    <a:prstGeom prst="rect">
                      <a:avLst/>
                    </a:prstGeom>
                    <a:noFill/>
                    <a:ln w="6350" cmpd="sng">
                      <a:solidFill>
                        <a:srgbClr val="000000"/>
                      </a:solidFill>
                      <a:miter lim="800000"/>
                      <a:headEnd/>
                      <a:tailEnd/>
                    </a:ln>
                    <a:effectLst/>
                  </pic:spPr>
                </pic:pic>
              </a:graphicData>
            </a:graphic>
          </wp:inline>
        </w:drawing>
      </w:r>
    </w:p>
    <w:p w:rsidR="00DB39B0" w:rsidRPr="00952F50" w:rsidRDefault="00DB39B0" w:rsidP="00DB39B0">
      <w:pPr>
        <w:ind w:left="270" w:hanging="270"/>
        <w:rPr>
          <w:rFonts w:ascii="Helvetica" w:hAnsi="Helvetica" w:cs="Helvetica"/>
          <w:color w:val="000000"/>
          <w:sz w:val="20"/>
          <w:szCs w:val="20"/>
        </w:rPr>
      </w:pPr>
    </w:p>
    <w:p w:rsidR="00DB39B0" w:rsidRDefault="00DB39B0" w:rsidP="00DB39B0">
      <w:pPr>
        <w:ind w:left="270" w:hanging="270"/>
        <w:rPr>
          <w:rFonts w:ascii="Helvetica" w:hAnsi="Helvetica" w:cs="Helvetica"/>
          <w:color w:val="000000"/>
          <w:sz w:val="20"/>
          <w:szCs w:val="20"/>
        </w:rPr>
      </w:pPr>
    </w:p>
    <w:p w:rsidR="00DB39B0" w:rsidRPr="00952F50" w:rsidRDefault="00DB39B0" w:rsidP="00604521">
      <w:pPr>
        <w:keepNext/>
        <w:numPr>
          <w:ilvl w:val="0"/>
          <w:numId w:val="5"/>
        </w:numPr>
        <w:rPr>
          <w:rFonts w:ascii="Helvetica" w:hAnsi="Helvetica" w:cs="Helvetica"/>
          <w:color w:val="000000"/>
          <w:sz w:val="20"/>
          <w:szCs w:val="20"/>
        </w:rPr>
      </w:pPr>
      <w:r w:rsidRPr="00952F50">
        <w:rPr>
          <w:rFonts w:ascii="Helvetica" w:hAnsi="Helvetica" w:cs="Helvetica"/>
          <w:color w:val="000000"/>
          <w:sz w:val="20"/>
          <w:szCs w:val="20"/>
        </w:rPr>
        <w:t>For property claims</w:t>
      </w:r>
      <w:r>
        <w:rPr>
          <w:rFonts w:ascii="Helvetica" w:hAnsi="Helvetica" w:cs="Helvetica"/>
          <w:color w:val="000000"/>
          <w:sz w:val="20"/>
          <w:szCs w:val="20"/>
        </w:rPr>
        <w:t xml:space="preserve"> (such as claim </w:t>
      </w:r>
      <w:r w:rsidRPr="00952F50">
        <w:rPr>
          <w:rFonts w:ascii="Helvetica" w:hAnsi="Helvetica" w:cs="Helvetica"/>
          <w:color w:val="000000"/>
          <w:sz w:val="20"/>
          <w:szCs w:val="20"/>
        </w:rPr>
        <w:t>426-24-366070</w:t>
      </w:r>
      <w:r>
        <w:rPr>
          <w:rFonts w:ascii="Helvetica" w:hAnsi="Helvetica" w:cs="Helvetica"/>
          <w:color w:val="000000"/>
          <w:sz w:val="20"/>
          <w:szCs w:val="20"/>
        </w:rPr>
        <w:t>)</w:t>
      </w:r>
      <w:r w:rsidRPr="00952F50">
        <w:rPr>
          <w:rFonts w:ascii="Helvetica" w:hAnsi="Helvetica" w:cs="Helvetica"/>
          <w:color w:val="000000"/>
          <w:sz w:val="20"/>
          <w:szCs w:val="20"/>
        </w:rPr>
        <w:t xml:space="preserve">, exposures are </w:t>
      </w:r>
      <w:r w:rsidR="002D77B9">
        <w:rPr>
          <w:rFonts w:ascii="Helvetica" w:hAnsi="Helvetica" w:cs="Helvetica"/>
          <w:color w:val="000000"/>
          <w:sz w:val="20"/>
          <w:szCs w:val="20"/>
        </w:rPr>
        <w:t>created either by Coverage Type or by Coverage as shown below</w:t>
      </w:r>
      <w:r w:rsidRPr="00952F50">
        <w:rPr>
          <w:rFonts w:ascii="Helvetica" w:hAnsi="Helvetica" w:cs="Helvetica"/>
          <w:color w:val="000000"/>
          <w:sz w:val="20"/>
          <w:szCs w:val="20"/>
        </w:rPr>
        <w:t>:</w:t>
      </w:r>
    </w:p>
    <w:p w:rsidR="00DB39B0" w:rsidRDefault="00DB39B0" w:rsidP="00DB39B0">
      <w:pPr>
        <w:ind w:left="270" w:hanging="270"/>
        <w:rPr>
          <w:rFonts w:ascii="Helvetica" w:hAnsi="Helvetica" w:cs="Helvetica"/>
          <w:color w:val="000000"/>
          <w:sz w:val="20"/>
          <w:szCs w:val="20"/>
        </w:rPr>
      </w:pPr>
      <w:r>
        <w:rPr>
          <w:rFonts w:ascii="Helvetica" w:hAnsi="Helvetica" w:cs="Helvetica"/>
          <w:color w:val="000000"/>
          <w:sz w:val="20"/>
          <w:szCs w:val="20"/>
        </w:rPr>
        <w:tab/>
      </w:r>
      <w:r w:rsidR="00D546D1">
        <w:rPr>
          <w:noProof/>
          <w:lang w:bidi="ar-SA"/>
        </w:rPr>
        <w:drawing>
          <wp:inline distT="0" distB="0" distL="0" distR="0" wp14:anchorId="4ECC7345" wp14:editId="02AD33FD">
            <wp:extent cx="5752381" cy="1228572"/>
            <wp:effectExtent l="19050" t="19050" r="2032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2381" cy="1228572"/>
                    </a:xfrm>
                    <a:prstGeom prst="rect">
                      <a:avLst/>
                    </a:prstGeom>
                    <a:noFill/>
                    <a:ln w="6350" cmpd="sng">
                      <a:solidFill>
                        <a:srgbClr val="000000"/>
                      </a:solidFill>
                      <a:miter lim="800000"/>
                      <a:headEnd/>
                      <a:tailEnd/>
                    </a:ln>
                    <a:effectLst/>
                  </pic:spPr>
                </pic:pic>
              </a:graphicData>
            </a:graphic>
          </wp:inline>
        </w:drawing>
      </w:r>
    </w:p>
    <w:p w:rsidR="00DB39B0" w:rsidRPr="00952F50" w:rsidRDefault="00DB39B0" w:rsidP="00DB39B0">
      <w:pPr>
        <w:ind w:left="270" w:hanging="270"/>
        <w:rPr>
          <w:rFonts w:ascii="Helvetica" w:hAnsi="Helvetica" w:cs="Helvetica"/>
          <w:color w:val="000000"/>
          <w:sz w:val="20"/>
          <w:szCs w:val="20"/>
        </w:rPr>
      </w:pPr>
    </w:p>
    <w:p w:rsidR="00DB39B0" w:rsidRPr="00952F50" w:rsidRDefault="00DB39B0" w:rsidP="00DB39B0">
      <w:pPr>
        <w:ind w:left="270" w:hanging="270"/>
        <w:rPr>
          <w:rFonts w:ascii="Helvetica" w:hAnsi="Helvetica" w:cs="Helvetica"/>
          <w:color w:val="000000"/>
          <w:sz w:val="20"/>
          <w:szCs w:val="20"/>
        </w:rPr>
      </w:pPr>
    </w:p>
    <w:p w:rsidR="00DB39B0" w:rsidRPr="00CC4493" w:rsidRDefault="00DB39B0" w:rsidP="00D546D1">
      <w:pPr>
        <w:numPr>
          <w:ilvl w:val="0"/>
          <w:numId w:val="5"/>
        </w:numPr>
        <w:rPr>
          <w:rFonts w:ascii="Helvetica" w:hAnsi="Helvetica" w:cs="Helvetica"/>
          <w:color w:val="000000"/>
          <w:sz w:val="20"/>
          <w:szCs w:val="20"/>
        </w:rPr>
      </w:pPr>
      <w:r w:rsidRPr="00CC4493">
        <w:rPr>
          <w:rFonts w:ascii="Helvetica" w:hAnsi="Helvetica" w:cs="Helvetica"/>
          <w:color w:val="000000"/>
          <w:sz w:val="20"/>
          <w:szCs w:val="20"/>
        </w:rPr>
        <w:t xml:space="preserve">For general liability claims (such as 345-50-123321), exposures are created only </w:t>
      </w:r>
      <w:r w:rsidR="00341974">
        <w:rPr>
          <w:rFonts w:ascii="Helvetica" w:hAnsi="Helvetica" w:cs="Helvetica"/>
          <w:color w:val="000000"/>
          <w:sz w:val="20"/>
          <w:szCs w:val="20"/>
        </w:rPr>
        <w:t xml:space="preserve">by </w:t>
      </w:r>
      <w:r w:rsidR="002D77B9">
        <w:rPr>
          <w:rFonts w:ascii="Helvetica" w:hAnsi="Helvetica" w:cs="Helvetica"/>
          <w:color w:val="000000"/>
          <w:sz w:val="20"/>
          <w:szCs w:val="20"/>
        </w:rPr>
        <w:t xml:space="preserve">using Choose by Coverage Type </w:t>
      </w:r>
      <w:r w:rsidRPr="00CC4493">
        <w:rPr>
          <w:rFonts w:ascii="Helvetica" w:hAnsi="Helvetica" w:cs="Helvetica"/>
          <w:color w:val="000000"/>
          <w:sz w:val="20"/>
          <w:szCs w:val="20"/>
        </w:rPr>
        <w:t>as shown below:</w:t>
      </w:r>
      <w:r w:rsidRPr="00CC4493">
        <w:rPr>
          <w:rFonts w:ascii="Helvetica" w:hAnsi="Helvetica" w:cs="Helvetica"/>
          <w:color w:val="000000"/>
          <w:sz w:val="20"/>
          <w:szCs w:val="20"/>
        </w:rPr>
        <w:tab/>
      </w:r>
      <w:r w:rsidRPr="00CC4493">
        <w:rPr>
          <w:rFonts w:ascii="Helvetica" w:hAnsi="Helvetica" w:cs="Helvetica"/>
          <w:color w:val="000000"/>
          <w:sz w:val="20"/>
          <w:szCs w:val="20"/>
        </w:rPr>
        <w:lastRenderedPageBreak/>
        <w:tab/>
      </w:r>
      <w:r w:rsidR="00D546D1">
        <w:rPr>
          <w:noProof/>
          <w:lang w:bidi="ar-SA"/>
        </w:rPr>
        <w:drawing>
          <wp:inline distT="0" distB="0" distL="0" distR="0" wp14:anchorId="286DF835" wp14:editId="1DD7DDB3">
            <wp:extent cx="5943600" cy="2848610"/>
            <wp:effectExtent l="19050" t="19050" r="1905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48610"/>
                    </a:xfrm>
                    <a:prstGeom prst="rect">
                      <a:avLst/>
                    </a:prstGeom>
                    <a:noFill/>
                    <a:ln w="6350" cmpd="sng">
                      <a:solidFill>
                        <a:srgbClr val="000000"/>
                      </a:solidFill>
                      <a:miter lim="800000"/>
                      <a:headEnd/>
                      <a:tailEnd/>
                    </a:ln>
                    <a:effectLst/>
                  </pic:spPr>
                </pic:pic>
              </a:graphicData>
            </a:graphic>
          </wp:inline>
        </w:drawing>
      </w:r>
    </w:p>
    <w:p w:rsidR="00DB39B0" w:rsidRPr="00CB7030" w:rsidRDefault="00DB39B0" w:rsidP="00DB39B0">
      <w:pPr>
        <w:rPr>
          <w:rFonts w:ascii="Helvetica" w:hAnsi="Helvetica" w:cs="Helvetica"/>
          <w:b/>
          <w:color w:val="003366"/>
          <w:sz w:val="32"/>
          <w:szCs w:val="32"/>
        </w:rPr>
      </w:pPr>
      <w:r>
        <w:rPr>
          <w:rFonts w:ascii="Helvetica" w:hAnsi="Helvetica" w:cs="Helvetica"/>
          <w:b/>
          <w:color w:val="003366"/>
          <w:sz w:val="32"/>
          <w:szCs w:val="32"/>
        </w:rPr>
        <w:br w:type="page"/>
      </w:r>
      <w:r w:rsidR="00232D65">
        <w:rPr>
          <w:rFonts w:ascii="Helvetica" w:hAnsi="Helvetica" w:cs="Helvetica"/>
          <w:b/>
          <w:color w:val="003366"/>
          <w:sz w:val="32"/>
          <w:szCs w:val="32"/>
        </w:rPr>
        <w:lastRenderedPageBreak/>
        <w:t>Exercise 2</w:t>
      </w:r>
      <w:r>
        <w:rPr>
          <w:rFonts w:ascii="Helvetica" w:hAnsi="Helvetica" w:cs="Helvetica"/>
          <w:b/>
          <w:color w:val="003366"/>
          <w:sz w:val="32"/>
          <w:szCs w:val="32"/>
        </w:rPr>
        <w:t>: Configuration</w:t>
      </w:r>
    </w:p>
    <w:p w:rsidR="00DB39B0" w:rsidRDefault="00DB39B0" w:rsidP="00DB39B0">
      <w:pPr>
        <w:rPr>
          <w:rFonts w:ascii="Helvetica" w:hAnsi="Helvetica" w:cs="Helvetica"/>
          <w:sz w:val="20"/>
          <w:szCs w:val="20"/>
        </w:rPr>
      </w:pPr>
    </w:p>
    <w:p w:rsidR="00DB39B0" w:rsidRDefault="00341974" w:rsidP="00DB39B0">
      <w:pPr>
        <w:rPr>
          <w:rFonts w:ascii="Helvetica" w:hAnsi="Helvetica" w:cs="Helvetica"/>
          <w:sz w:val="20"/>
          <w:szCs w:val="20"/>
        </w:rPr>
      </w:pPr>
      <w:r>
        <w:rPr>
          <w:rFonts w:ascii="Helvetica" w:hAnsi="Helvetica" w:cs="Helvetica"/>
          <w:sz w:val="20"/>
          <w:szCs w:val="20"/>
        </w:rPr>
        <w:t xml:space="preserve">In the previous lab, you configured ClaimCenter to include a new </w:t>
      </w:r>
      <w:r w:rsidRPr="00AE0DB6">
        <w:rPr>
          <w:rFonts w:ascii="Helvetica" w:hAnsi="Helvetica" w:cs="Helvetica"/>
          <w:sz w:val="20"/>
          <w:szCs w:val="20"/>
        </w:rPr>
        <w:t xml:space="preserve">Erosion coverage </w:t>
      </w:r>
      <w:r>
        <w:rPr>
          <w:rFonts w:ascii="Helvetica" w:hAnsi="Helvetica" w:cs="Helvetica"/>
          <w:sz w:val="20"/>
          <w:szCs w:val="20"/>
        </w:rPr>
        <w:t>for Homeowner's policies. In this lab, you will c</w:t>
      </w:r>
      <w:r w:rsidR="00DB39B0">
        <w:rPr>
          <w:rFonts w:ascii="Helvetica" w:hAnsi="Helvetica" w:cs="Helvetica"/>
          <w:sz w:val="20"/>
          <w:szCs w:val="20"/>
        </w:rPr>
        <w:t>onfigure ClaimCenter to meet the following customer requirement from Acme Insurance.</w:t>
      </w:r>
    </w:p>
    <w:p w:rsidR="00DB39B0" w:rsidRDefault="00DB39B0" w:rsidP="00341974">
      <w:pPr>
        <w:pStyle w:val="NormalText"/>
      </w:pPr>
      <w:r w:rsidRPr="00341974">
        <w:rPr>
          <w:b/>
        </w:rPr>
        <w:t>Requirement:</w:t>
      </w:r>
      <w:r>
        <w:t xml:space="preserve"> Eroded Property Damage for Erosion Coverage</w:t>
      </w:r>
    </w:p>
    <w:p w:rsidR="00DB39B0" w:rsidRDefault="00DB39B0" w:rsidP="00DB39B0">
      <w:pPr>
        <w:rPr>
          <w:rFonts w:ascii="Helvetica" w:hAnsi="Helvetica" w:cs="Helvetica"/>
          <w:sz w:val="20"/>
          <w:szCs w:val="20"/>
        </w:rPr>
      </w:pPr>
    </w:p>
    <w:p w:rsidR="00DB39B0" w:rsidRDefault="00DB39B0" w:rsidP="00DB39B0">
      <w:pPr>
        <w:rPr>
          <w:rFonts w:ascii="Helvetica" w:hAnsi="Helvetica" w:cs="Helvetica"/>
          <w:sz w:val="20"/>
          <w:szCs w:val="20"/>
        </w:rPr>
      </w:pPr>
      <w:r w:rsidRPr="00AE0DB6">
        <w:rPr>
          <w:rFonts w:ascii="Helvetica" w:hAnsi="Helvetica" w:cs="Helvetica"/>
          <w:sz w:val="20"/>
          <w:szCs w:val="20"/>
        </w:rPr>
        <w:t xml:space="preserve">The business analysts at Acme Insurance have </w:t>
      </w:r>
      <w:r w:rsidR="00341974">
        <w:rPr>
          <w:rFonts w:ascii="Helvetica" w:hAnsi="Helvetica" w:cs="Helvetica"/>
          <w:sz w:val="20"/>
          <w:szCs w:val="20"/>
        </w:rPr>
        <w:t>determined</w:t>
      </w:r>
      <w:r w:rsidRPr="00AE0DB6">
        <w:rPr>
          <w:rFonts w:ascii="Helvetica" w:hAnsi="Helvetica" w:cs="Helvetica"/>
          <w:sz w:val="20"/>
          <w:szCs w:val="20"/>
        </w:rPr>
        <w:t xml:space="preserve"> that the type of information needed for an erosion exposure is significantly different from that of other exposures with the </w:t>
      </w:r>
      <w:r w:rsidRPr="009D33B9">
        <w:rPr>
          <w:rFonts w:ascii="Helvetica" w:hAnsi="Helvetica" w:cs="Helvetica"/>
          <w:b/>
          <w:sz w:val="20"/>
          <w:szCs w:val="20"/>
        </w:rPr>
        <w:t>Dwelling</w:t>
      </w:r>
      <w:r w:rsidRPr="00AE0DB6">
        <w:rPr>
          <w:rFonts w:ascii="Helvetica" w:hAnsi="Helvetica" w:cs="Helvetica"/>
          <w:sz w:val="20"/>
          <w:szCs w:val="20"/>
        </w:rPr>
        <w:t xml:space="preserve"> exposure type. Therefore, Erosion coverage needs its own exposure type</w:t>
      </w:r>
      <w:r w:rsidR="009D33B9">
        <w:rPr>
          <w:rFonts w:ascii="Helvetica" w:hAnsi="Helvetica" w:cs="Helvetica"/>
          <w:sz w:val="20"/>
          <w:szCs w:val="20"/>
        </w:rPr>
        <w:t xml:space="preserve"> called </w:t>
      </w:r>
      <w:r w:rsidR="009D33B9">
        <w:rPr>
          <w:rFonts w:ascii="Helvetica" w:hAnsi="Helvetica" w:cs="Helvetica"/>
          <w:b/>
          <w:sz w:val="20"/>
          <w:szCs w:val="20"/>
        </w:rPr>
        <w:t>Eroded Dwelling Damage</w:t>
      </w:r>
      <w:r w:rsidRPr="00AE0DB6">
        <w:rPr>
          <w:rFonts w:ascii="Helvetica" w:hAnsi="Helvetica" w:cs="Helvetica"/>
          <w:sz w:val="20"/>
          <w:szCs w:val="20"/>
        </w:rPr>
        <w:t>.</w:t>
      </w:r>
    </w:p>
    <w:p w:rsidR="00DB39B0" w:rsidRDefault="00DB39B0" w:rsidP="00DB39B0">
      <w:pPr>
        <w:rPr>
          <w:rFonts w:ascii="Helvetica" w:hAnsi="Helvetica" w:cs="Helvetica"/>
          <w:sz w:val="20"/>
          <w:szCs w:val="20"/>
        </w:rPr>
      </w:pPr>
    </w:p>
    <w:p w:rsidR="007F61E0" w:rsidRDefault="007F61E0" w:rsidP="00DB39B0">
      <w:pPr>
        <w:rPr>
          <w:rFonts w:ascii="Helvetica" w:hAnsi="Helvetica" w:cs="Helvetica"/>
          <w:sz w:val="20"/>
          <w:szCs w:val="20"/>
        </w:rPr>
      </w:pPr>
      <w:r>
        <w:rPr>
          <w:rFonts w:ascii="Helvetica" w:hAnsi="Helvetica" w:cs="Helvetica"/>
          <w:sz w:val="20"/>
          <w:szCs w:val="20"/>
        </w:rPr>
        <w:t xml:space="preserve">You may find it helpful to view a homeowner's claim in implementing the changes called for in this exercise. See claim #426-24-366170. </w:t>
      </w:r>
    </w:p>
    <w:p w:rsidR="00894CA5" w:rsidRPr="00894CA5" w:rsidRDefault="00894CA5" w:rsidP="00894CA5">
      <w:pPr>
        <w:pStyle w:val="NormalText"/>
        <w:numPr>
          <w:ins w:id="0" w:author="gwuser" w:date="2010-08-04T11:38:00Z"/>
        </w:numPr>
      </w:pPr>
      <w:r w:rsidRPr="00894CA5">
        <w:rPr>
          <w:rFonts w:ascii="Helvetica" w:hAnsi="Helvetica" w:cs="Helvetica"/>
          <w:b/>
        </w:rPr>
        <w:t>IMPORTANT:</w:t>
      </w:r>
      <w:r>
        <w:rPr>
          <w:rFonts w:ascii="Helvetica" w:hAnsi="Helvetica" w:cs="Helvetica"/>
        </w:rPr>
        <w:t xml:space="preserve"> Before you begin configuration, read the notes provided by the Claim Center implementation team </w:t>
      </w:r>
      <w:r w:rsidR="00875E64">
        <w:rPr>
          <w:rFonts w:ascii="Helvetica" w:hAnsi="Helvetica" w:cs="Helvetica"/>
        </w:rPr>
        <w:t>as listed below.</w:t>
      </w:r>
    </w:p>
    <w:p w:rsidR="00DB39B0" w:rsidRDefault="00DB39B0" w:rsidP="00DB39B0">
      <w:pPr>
        <w:rPr>
          <w:rFonts w:ascii="Helvetica" w:hAnsi="Helvetica" w:cs="Helvetica"/>
          <w:sz w:val="20"/>
          <w:szCs w:val="20"/>
        </w:rPr>
      </w:pPr>
    </w:p>
    <w:p w:rsidR="00DB39B0" w:rsidRDefault="00DB39B0" w:rsidP="00DB39B0">
      <w:pPr>
        <w:ind w:left="270" w:hanging="270"/>
        <w:rPr>
          <w:rFonts w:ascii="Helvetica" w:hAnsi="Helvetica" w:cs="Helvetica"/>
          <w:sz w:val="20"/>
          <w:szCs w:val="20"/>
        </w:rPr>
      </w:pPr>
      <w:r>
        <w:rPr>
          <w:rFonts w:ascii="Helvetica" w:hAnsi="Helvetica" w:cs="Helvetica"/>
          <w:sz w:val="20"/>
          <w:szCs w:val="20"/>
        </w:rPr>
        <w:t>4.</w:t>
      </w:r>
      <w:r>
        <w:rPr>
          <w:rFonts w:ascii="Helvetica" w:hAnsi="Helvetica" w:cs="Helvetica"/>
          <w:sz w:val="20"/>
          <w:szCs w:val="20"/>
        </w:rPr>
        <w:tab/>
      </w:r>
      <w:r w:rsidRPr="00AE0DB6">
        <w:rPr>
          <w:rFonts w:ascii="Helvetica" w:hAnsi="Helvetica" w:cs="Helvetica"/>
          <w:sz w:val="20"/>
          <w:szCs w:val="20"/>
        </w:rPr>
        <w:t xml:space="preserve">Create a new exposure type called "Eroded </w:t>
      </w:r>
      <w:r>
        <w:rPr>
          <w:rFonts w:ascii="Helvetica" w:hAnsi="Helvetica" w:cs="Helvetica"/>
          <w:sz w:val="20"/>
          <w:szCs w:val="20"/>
        </w:rPr>
        <w:t>Dwelling</w:t>
      </w:r>
      <w:r w:rsidRPr="00AE0DB6">
        <w:rPr>
          <w:rFonts w:ascii="Helvetica" w:hAnsi="Helvetica" w:cs="Helvetica"/>
          <w:sz w:val="20"/>
          <w:szCs w:val="20"/>
        </w:rPr>
        <w:t xml:space="preserve"> Damage" (internal code "</w:t>
      </w:r>
      <w:proofErr w:type="spellStart"/>
      <w:r w:rsidRPr="00AE0DB6">
        <w:rPr>
          <w:rFonts w:ascii="Helvetica" w:hAnsi="Helvetica" w:cs="Helvetica"/>
          <w:sz w:val="20"/>
          <w:szCs w:val="20"/>
        </w:rPr>
        <w:t>Eroded</w:t>
      </w:r>
      <w:r>
        <w:rPr>
          <w:rFonts w:ascii="Helvetica" w:hAnsi="Helvetica" w:cs="Helvetica"/>
          <w:sz w:val="20"/>
          <w:szCs w:val="20"/>
        </w:rPr>
        <w:t>DwellingD</w:t>
      </w:r>
      <w:r w:rsidRPr="00AE0DB6">
        <w:rPr>
          <w:rFonts w:ascii="Helvetica" w:hAnsi="Helvetica" w:cs="Helvetica"/>
          <w:sz w:val="20"/>
          <w:szCs w:val="20"/>
        </w:rPr>
        <w:t>amage</w:t>
      </w:r>
      <w:proofErr w:type="spellEnd"/>
      <w:r w:rsidRPr="00AE0DB6">
        <w:rPr>
          <w:rFonts w:ascii="Helvetica" w:hAnsi="Helvetica" w:cs="Helvetica"/>
          <w:sz w:val="20"/>
          <w:szCs w:val="20"/>
        </w:rPr>
        <w:t xml:space="preserve">"). Modify the line of business model so that this exposure type is the only exposure type associated </w:t>
      </w:r>
      <w:r w:rsidR="000F5D2C">
        <w:rPr>
          <w:rFonts w:ascii="Helvetica" w:hAnsi="Helvetica" w:cs="Helvetica"/>
          <w:sz w:val="20"/>
          <w:szCs w:val="20"/>
        </w:rPr>
        <w:t>with</w:t>
      </w:r>
      <w:r w:rsidRPr="00AE0DB6">
        <w:rPr>
          <w:rFonts w:ascii="Helvetica" w:hAnsi="Helvetica" w:cs="Helvetica"/>
          <w:sz w:val="20"/>
          <w:szCs w:val="20"/>
        </w:rPr>
        <w:t xml:space="preserve"> the Erosion coverage type.</w:t>
      </w:r>
      <w:r>
        <w:rPr>
          <w:rFonts w:ascii="Helvetica" w:hAnsi="Helvetica" w:cs="Helvetica"/>
          <w:sz w:val="20"/>
          <w:szCs w:val="20"/>
        </w:rPr>
        <w:t xml:space="preserve"> Your new exposure should be tied to the </w:t>
      </w:r>
      <w:proofErr w:type="spellStart"/>
      <w:r>
        <w:rPr>
          <w:rFonts w:ascii="Helvetica" w:hAnsi="Helvetica" w:cs="Helvetica"/>
          <w:sz w:val="20"/>
          <w:szCs w:val="20"/>
        </w:rPr>
        <w:t>DwellingIncident</w:t>
      </w:r>
      <w:proofErr w:type="spellEnd"/>
      <w:r>
        <w:rPr>
          <w:rFonts w:ascii="Helvetica" w:hAnsi="Helvetica" w:cs="Helvetica"/>
          <w:sz w:val="20"/>
          <w:szCs w:val="20"/>
        </w:rPr>
        <w:t xml:space="preserve">.  </w:t>
      </w:r>
    </w:p>
    <w:p w:rsidR="00DB39B0" w:rsidRPr="009916C8" w:rsidRDefault="0057053A" w:rsidP="009916C8">
      <w:pPr>
        <w:pStyle w:val="NoteStyle"/>
      </w:pPr>
      <w:r>
        <w:t>When you update the data model</w:t>
      </w:r>
      <w:r w:rsidR="002828A6">
        <w:t xml:space="preserve">, create a new </w:t>
      </w:r>
      <w:proofErr w:type="spellStart"/>
      <w:r w:rsidR="002828A6">
        <w:t>CoverageSubType</w:t>
      </w:r>
      <w:proofErr w:type="spellEnd"/>
      <w:r w:rsidR="002828A6">
        <w:t xml:space="preserve"> and retire the ERO-DWEL one from previously.</w:t>
      </w:r>
    </w:p>
    <w:p w:rsidR="00894CA5" w:rsidRDefault="00DB39B0" w:rsidP="0057053A">
      <w:pPr>
        <w:ind w:left="270" w:hanging="270"/>
        <w:rPr>
          <w:rFonts w:ascii="Helvetica" w:hAnsi="Helvetica" w:cs="Helvetica"/>
          <w:sz w:val="20"/>
          <w:szCs w:val="20"/>
        </w:rPr>
      </w:pPr>
      <w:r>
        <w:rPr>
          <w:rFonts w:ascii="Helvetica" w:hAnsi="Helvetica" w:cs="Helvetica"/>
          <w:sz w:val="20"/>
          <w:szCs w:val="20"/>
        </w:rPr>
        <w:t>5.</w:t>
      </w:r>
      <w:r>
        <w:rPr>
          <w:rFonts w:ascii="Helvetica" w:hAnsi="Helvetica" w:cs="Helvetica"/>
          <w:sz w:val="20"/>
          <w:szCs w:val="20"/>
        </w:rPr>
        <w:tab/>
      </w:r>
      <w:r w:rsidR="0057053A" w:rsidRPr="0057053A">
        <w:rPr>
          <w:rFonts w:ascii="Helvetica" w:hAnsi="Helvetica" w:cs="Helvetica"/>
          <w:sz w:val="20"/>
          <w:szCs w:val="20"/>
        </w:rPr>
        <w:t xml:space="preserve">Create a Panel to be used for creating new erosion exposures on an existing claim. For now, the new Panel can be identical to the one used for Property Damage/Dwelling. Locate the </w:t>
      </w:r>
      <w:proofErr w:type="spellStart"/>
      <w:r w:rsidR="0057053A" w:rsidRPr="0057053A">
        <w:rPr>
          <w:rFonts w:ascii="Helvetica" w:hAnsi="Helvetica" w:cs="Helvetica"/>
          <w:sz w:val="20"/>
          <w:szCs w:val="20"/>
        </w:rPr>
        <w:t>NewExposure</w:t>
      </w:r>
      <w:proofErr w:type="spellEnd"/>
      <w:r w:rsidR="0057053A" w:rsidRPr="0057053A">
        <w:rPr>
          <w:rFonts w:ascii="Helvetica" w:hAnsi="Helvetica" w:cs="Helvetica"/>
          <w:sz w:val="20"/>
          <w:szCs w:val="20"/>
        </w:rPr>
        <w:t xml:space="preserve"> modal Panel used for Property Damage/Dwelling in the Project View, make a copy of the PCF and paste in the duplicate, being sure its file name contains the new exposure type "</w:t>
      </w:r>
      <w:proofErr w:type="spellStart"/>
      <w:r w:rsidR="0057053A" w:rsidRPr="0057053A">
        <w:rPr>
          <w:rFonts w:ascii="Helvetica" w:hAnsi="Helvetica" w:cs="Helvetica"/>
          <w:sz w:val="20"/>
          <w:szCs w:val="20"/>
        </w:rPr>
        <w:t>ErodedDwellingDamage</w:t>
      </w:r>
      <w:proofErr w:type="spellEnd"/>
      <w:r w:rsidR="0057053A" w:rsidRPr="0057053A">
        <w:rPr>
          <w:rFonts w:ascii="Helvetica" w:hAnsi="Helvetica" w:cs="Helvetica"/>
          <w:sz w:val="20"/>
          <w:szCs w:val="20"/>
        </w:rPr>
        <w:t>" as its suffix.</w:t>
      </w:r>
    </w:p>
    <w:p w:rsidR="00E716CF" w:rsidRDefault="00E716CF" w:rsidP="00DB39B0">
      <w:pPr>
        <w:ind w:left="270" w:hanging="270"/>
        <w:rPr>
          <w:rFonts w:ascii="Helvetica" w:hAnsi="Helvetica" w:cs="Helvetica"/>
          <w:sz w:val="20"/>
          <w:szCs w:val="20"/>
        </w:rPr>
      </w:pPr>
    </w:p>
    <w:p w:rsidR="0057053A" w:rsidRDefault="00894CA5" w:rsidP="0057053A">
      <w:pPr>
        <w:ind w:left="270" w:hanging="270"/>
        <w:rPr>
          <w:rFonts w:ascii="Helvetica" w:hAnsi="Helvetica" w:cs="Helvetica"/>
          <w:sz w:val="20"/>
          <w:szCs w:val="20"/>
        </w:rPr>
      </w:pPr>
      <w:r>
        <w:rPr>
          <w:rFonts w:ascii="Helvetica" w:hAnsi="Helvetica" w:cs="Helvetica"/>
          <w:sz w:val="20"/>
          <w:szCs w:val="20"/>
        </w:rPr>
        <w:tab/>
      </w:r>
      <w:r w:rsidR="0057053A" w:rsidRPr="0057053A">
        <w:rPr>
          <w:rFonts w:ascii="Helvetica" w:hAnsi="Helvetica" w:cs="Helvetica"/>
          <w:sz w:val="20"/>
          <w:szCs w:val="20"/>
        </w:rPr>
        <w:t>The new Panel should have a label at the top which reads:</w:t>
      </w:r>
      <w:r w:rsidR="0057053A" w:rsidRPr="0057053A">
        <w:rPr>
          <w:rFonts w:ascii="Helvetica" w:hAnsi="Helvetica" w:cs="Helvetica"/>
          <w:sz w:val="20"/>
          <w:szCs w:val="20"/>
        </w:rPr>
        <w:t> </w:t>
      </w:r>
      <w:r w:rsidR="0057053A" w:rsidRPr="0057053A">
        <w:rPr>
          <w:rFonts w:ascii="Helvetica" w:hAnsi="Helvetica" w:cs="Helvetica"/>
          <w:sz w:val="20"/>
          <w:szCs w:val="20"/>
        </w:rPr>
        <w:br/>
      </w:r>
      <w:r w:rsidR="0057053A" w:rsidRPr="0057053A">
        <w:rPr>
          <w:rFonts w:ascii="Helvetica" w:hAnsi="Helvetica" w:cs="Helvetica"/>
          <w:sz w:val="20"/>
          <w:szCs w:val="20"/>
        </w:rPr>
        <w:br/>
        <w:t>"Remind the insured that pending legislation may limit erosion coverage in coastal regions."</w:t>
      </w:r>
      <w:r w:rsidR="0057053A" w:rsidRPr="0057053A">
        <w:rPr>
          <w:rFonts w:ascii="Helvetica" w:hAnsi="Helvetica" w:cs="Helvetica"/>
          <w:sz w:val="20"/>
          <w:szCs w:val="20"/>
        </w:rPr>
        <w:t> </w:t>
      </w:r>
    </w:p>
    <w:p w:rsidR="00DB39B0" w:rsidRDefault="0057053A" w:rsidP="0057053A">
      <w:pPr>
        <w:pStyle w:val="NoteStyle"/>
        <w:rPr>
          <w:rFonts w:ascii="Helvetica" w:hAnsi="Helvetica" w:cs="Helvetica"/>
        </w:rPr>
      </w:pPr>
      <w:r w:rsidRPr="0057053A">
        <w:t xml:space="preserve">To create a label for an entire panel, use a "Verbatim" widget placed on the including </w:t>
      </w:r>
      <w:proofErr w:type="spellStart"/>
      <w:r w:rsidRPr="0057053A">
        <w:t>PanelRef</w:t>
      </w:r>
      <w:proofErr w:type="spellEnd"/>
      <w:r w:rsidRPr="0057053A">
        <w:t>.</w:t>
      </w:r>
    </w:p>
    <w:p w:rsidR="00DB39B0" w:rsidRPr="0057053A" w:rsidRDefault="00DB39B0" w:rsidP="0057053A">
      <w:pPr>
        <w:ind w:left="270" w:hanging="270"/>
        <w:jc w:val="center"/>
      </w:pPr>
      <w:r w:rsidRPr="008D6460">
        <w:t xml:space="preserve"> </w:t>
      </w:r>
      <w:r w:rsidR="006A68A8">
        <w:rPr>
          <w:noProof/>
          <w:lang w:bidi="ar-SA"/>
        </w:rPr>
        <w:drawing>
          <wp:inline distT="0" distB="0" distL="0" distR="0" wp14:anchorId="34696BCF" wp14:editId="4B59A34A">
            <wp:extent cx="5943600" cy="16383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38300"/>
                    </a:xfrm>
                    <a:prstGeom prst="rect">
                      <a:avLst/>
                    </a:prstGeom>
                    <a:ln>
                      <a:solidFill>
                        <a:schemeClr val="tx1"/>
                      </a:solidFill>
                    </a:ln>
                  </pic:spPr>
                </pic:pic>
              </a:graphicData>
            </a:graphic>
          </wp:inline>
        </w:drawing>
      </w:r>
    </w:p>
    <w:p w:rsidR="00875E64" w:rsidRPr="0057053A" w:rsidRDefault="0057053A" w:rsidP="0057053A">
      <w:pPr>
        <w:pStyle w:val="NoteStyle"/>
      </w:pPr>
      <w:r w:rsidRPr="0057053A">
        <w:t xml:space="preserve">There are some modal elements in your duplicated Panel which do not yet support your new mode of </w:t>
      </w:r>
      <w:proofErr w:type="spellStart"/>
      <w:r w:rsidRPr="0057053A">
        <w:t>ErodedDwellingDamage</w:t>
      </w:r>
      <w:proofErr w:type="spellEnd"/>
      <w:r w:rsidRPr="0057053A">
        <w:t xml:space="preserve">. Modify the appropriate modal </w:t>
      </w:r>
      <w:proofErr w:type="spellStart"/>
      <w:r w:rsidRPr="0057053A">
        <w:t>inputset</w:t>
      </w:r>
      <w:proofErr w:type="spellEnd"/>
      <w:r w:rsidRPr="0057053A">
        <w:t xml:space="preserve"> to support 2 modes by adding </w:t>
      </w:r>
      <w:proofErr w:type="spellStart"/>
      <w:r w:rsidRPr="0057053A">
        <w:t>ErodedDwellingDamage</w:t>
      </w:r>
      <w:proofErr w:type="spellEnd"/>
      <w:r w:rsidRPr="0057053A">
        <w:t>. Use the Project View to execute the "Change PCF Mode..." menu option.</w:t>
      </w:r>
      <w:r w:rsidRPr="0057053A">
        <w:t> </w:t>
      </w:r>
    </w:p>
    <w:p w:rsidR="0057053A" w:rsidRDefault="0057053A" w:rsidP="00DB39B0">
      <w:pPr>
        <w:ind w:left="270" w:hanging="270"/>
        <w:rPr>
          <w:rFonts w:ascii="Helvetica" w:hAnsi="Helvetica" w:cs="Helvetica"/>
          <w:sz w:val="20"/>
          <w:szCs w:val="20"/>
        </w:rPr>
      </w:pPr>
    </w:p>
    <w:p w:rsidR="00F16484" w:rsidRDefault="00DB39B0" w:rsidP="00347617">
      <w:pPr>
        <w:ind w:left="270" w:hanging="270"/>
        <w:rPr>
          <w:rFonts w:ascii="Helvetica" w:hAnsi="Helvetica" w:cs="Helvetica"/>
          <w:sz w:val="20"/>
          <w:szCs w:val="20"/>
        </w:rPr>
      </w:pPr>
      <w:r>
        <w:rPr>
          <w:rFonts w:ascii="Helvetica" w:hAnsi="Helvetica" w:cs="Helvetica"/>
          <w:sz w:val="20"/>
          <w:szCs w:val="20"/>
        </w:rPr>
        <w:lastRenderedPageBreak/>
        <w:t>6.</w:t>
      </w:r>
      <w:r>
        <w:rPr>
          <w:rFonts w:ascii="Helvetica" w:hAnsi="Helvetica" w:cs="Helvetica"/>
          <w:sz w:val="20"/>
          <w:szCs w:val="20"/>
        </w:rPr>
        <w:tab/>
      </w:r>
      <w:r w:rsidR="00347617" w:rsidRPr="00347617">
        <w:rPr>
          <w:rFonts w:ascii="Helvetica" w:hAnsi="Helvetica" w:cs="Helvetica"/>
          <w:sz w:val="20"/>
          <w:szCs w:val="20"/>
        </w:rPr>
        <w:t xml:space="preserve">Create a Panel to be used for viewing exposures on an existing claim that uses the "Eroded Dwelling Damage" exposure type. Do this by repeating the steps you followed for creating Panels to support </w:t>
      </w:r>
      <w:proofErr w:type="gramStart"/>
      <w:r w:rsidR="00347617" w:rsidRPr="00347617">
        <w:rPr>
          <w:rFonts w:ascii="Helvetica" w:hAnsi="Helvetica" w:cs="Helvetica"/>
          <w:sz w:val="20"/>
          <w:szCs w:val="20"/>
        </w:rPr>
        <w:t>New</w:t>
      </w:r>
      <w:proofErr w:type="gramEnd"/>
      <w:r w:rsidR="00347617" w:rsidRPr="00347617">
        <w:rPr>
          <w:rFonts w:ascii="Helvetica" w:hAnsi="Helvetica" w:cs="Helvetica"/>
          <w:sz w:val="20"/>
          <w:szCs w:val="20"/>
        </w:rPr>
        <w:t xml:space="preserve"> exposures that use the "Eroded Dwelling Damage" exposure type.</w:t>
      </w:r>
      <w:r w:rsidR="00347617" w:rsidRPr="00347617">
        <w:rPr>
          <w:rFonts w:ascii="Helvetica" w:hAnsi="Helvetica" w:cs="Helvetica"/>
          <w:sz w:val="20"/>
          <w:szCs w:val="20"/>
        </w:rPr>
        <w:t> </w:t>
      </w:r>
      <w:r w:rsidR="00347617" w:rsidRPr="00347617">
        <w:rPr>
          <w:rFonts w:ascii="Helvetica" w:hAnsi="Helvetica" w:cs="Helvetica"/>
          <w:sz w:val="20"/>
          <w:szCs w:val="20"/>
        </w:rPr>
        <w:br/>
      </w:r>
      <w:r w:rsidR="00347617" w:rsidRPr="00347617">
        <w:rPr>
          <w:rFonts w:ascii="Helvetica" w:hAnsi="Helvetica" w:cs="Helvetica"/>
          <w:sz w:val="20"/>
          <w:szCs w:val="20"/>
        </w:rPr>
        <w:br/>
      </w:r>
      <w:r w:rsidR="00347617" w:rsidRPr="00D43E79">
        <w:rPr>
          <w:rFonts w:ascii="Arial" w:hAnsi="Arial" w:cs="Arial"/>
          <w:i/>
          <w:color w:val="000000"/>
          <w:sz w:val="20"/>
          <w:szCs w:val="20"/>
        </w:rPr>
        <w:t>NOTE: Normally, you would create detail views for the New Claim Wizard and FNOL snapshot. To keep the lab at an appropriate length, these detail views do not need to be created for this exercise.</w:t>
      </w:r>
      <w:r w:rsidR="00347617">
        <w:rPr>
          <w:rStyle w:val="apple-converted-space"/>
          <w:rFonts w:ascii="Arial" w:hAnsi="Arial" w:cs="Arial"/>
          <w:color w:val="000000"/>
          <w:sz w:val="21"/>
          <w:szCs w:val="21"/>
          <w:shd w:val="clear" w:color="auto" w:fill="FFFFFF"/>
        </w:rPr>
        <w:t> </w:t>
      </w:r>
      <w:r w:rsidR="00347617">
        <w:rPr>
          <w:rStyle w:val="apple-converted-space"/>
          <w:rFonts w:ascii="Arial" w:hAnsi="Arial" w:cs="Arial"/>
          <w:color w:val="000000"/>
          <w:sz w:val="21"/>
          <w:szCs w:val="21"/>
          <w:shd w:val="clear" w:color="auto" w:fill="FFFFFF"/>
        </w:rPr>
        <w:br/>
      </w:r>
    </w:p>
    <w:p w:rsidR="00DB39B0" w:rsidRDefault="00F16484" w:rsidP="00DB39B0">
      <w:pPr>
        <w:ind w:left="270" w:hanging="270"/>
        <w:rPr>
          <w:rFonts w:ascii="Helvetica" w:hAnsi="Helvetica" w:cs="Helvetica"/>
          <w:sz w:val="20"/>
          <w:szCs w:val="20"/>
        </w:rPr>
      </w:pPr>
      <w:r>
        <w:rPr>
          <w:rFonts w:ascii="Helvetica" w:hAnsi="Helvetica" w:cs="Helvetica"/>
          <w:sz w:val="20"/>
          <w:szCs w:val="20"/>
        </w:rPr>
        <w:tab/>
      </w:r>
      <w:r w:rsidR="00DB39B0">
        <w:rPr>
          <w:rFonts w:ascii="Helvetica" w:hAnsi="Helvetica" w:cs="Helvetica"/>
          <w:sz w:val="20"/>
          <w:szCs w:val="20"/>
        </w:rPr>
        <w:t xml:space="preserve">For now, the new </w:t>
      </w:r>
      <w:r w:rsidR="00347617">
        <w:rPr>
          <w:rFonts w:ascii="Helvetica" w:hAnsi="Helvetica" w:cs="Helvetica"/>
          <w:sz w:val="20"/>
          <w:szCs w:val="20"/>
        </w:rPr>
        <w:t>Panel</w:t>
      </w:r>
      <w:r w:rsidR="00DB39B0">
        <w:rPr>
          <w:rFonts w:ascii="Helvetica" w:hAnsi="Helvetica" w:cs="Helvetica"/>
          <w:sz w:val="20"/>
          <w:szCs w:val="20"/>
        </w:rPr>
        <w:t xml:space="preserve"> can be identical to the one used for Pr</w:t>
      </w:r>
      <w:bookmarkStart w:id="1" w:name="_GoBack"/>
      <w:bookmarkEnd w:id="1"/>
      <w:r w:rsidR="00DB39B0">
        <w:rPr>
          <w:rFonts w:ascii="Helvetica" w:hAnsi="Helvetica" w:cs="Helvetica"/>
          <w:sz w:val="20"/>
          <w:szCs w:val="20"/>
        </w:rPr>
        <w:t xml:space="preserve">operty Damage/Dwelling, </w:t>
      </w:r>
      <w:r>
        <w:rPr>
          <w:rFonts w:ascii="Helvetica" w:hAnsi="Helvetica" w:cs="Helvetica"/>
          <w:sz w:val="20"/>
          <w:szCs w:val="20"/>
        </w:rPr>
        <w:t>except for</w:t>
      </w:r>
      <w:r w:rsidR="00DB39B0">
        <w:rPr>
          <w:rFonts w:ascii="Helvetica" w:hAnsi="Helvetica" w:cs="Helvetica"/>
          <w:sz w:val="20"/>
          <w:szCs w:val="20"/>
        </w:rPr>
        <w:t xml:space="preserve"> a label at the top which reads:</w:t>
      </w:r>
      <w:r w:rsidR="009C3994">
        <w:rPr>
          <w:rFonts w:ascii="Helvetica" w:hAnsi="Helvetica" w:cs="Helvetica"/>
          <w:sz w:val="20"/>
          <w:szCs w:val="20"/>
        </w:rPr>
        <w:t xml:space="preserve"> </w:t>
      </w:r>
    </w:p>
    <w:p w:rsidR="009C3994" w:rsidRDefault="009C3994" w:rsidP="00DB39B0">
      <w:pPr>
        <w:ind w:left="270" w:hanging="270"/>
        <w:rPr>
          <w:rFonts w:ascii="Helvetica" w:hAnsi="Helvetica" w:cs="Helvetica"/>
          <w:sz w:val="20"/>
          <w:szCs w:val="20"/>
        </w:rPr>
      </w:pPr>
    </w:p>
    <w:p w:rsidR="00DB39B0" w:rsidRDefault="00DB39B0" w:rsidP="00DB39B0">
      <w:pPr>
        <w:ind w:left="270" w:hanging="270"/>
        <w:jc w:val="center"/>
        <w:rPr>
          <w:rFonts w:ascii="Helvetica" w:hAnsi="Helvetica" w:cs="Helvetica"/>
          <w:sz w:val="20"/>
          <w:szCs w:val="20"/>
        </w:rPr>
      </w:pPr>
      <w:r>
        <w:rPr>
          <w:rFonts w:ascii="Helvetica" w:hAnsi="Helvetica" w:cs="Helvetica"/>
          <w:sz w:val="20"/>
          <w:szCs w:val="20"/>
        </w:rPr>
        <w:t>"</w:t>
      </w:r>
      <w:r w:rsidRPr="00AE0DB6">
        <w:rPr>
          <w:rFonts w:ascii="Helvetica" w:hAnsi="Helvetica" w:cs="Helvetica"/>
          <w:sz w:val="20"/>
          <w:szCs w:val="20"/>
        </w:rPr>
        <w:t xml:space="preserve">Remind the </w:t>
      </w:r>
      <w:r w:rsidR="00F16484">
        <w:rPr>
          <w:rFonts w:ascii="Helvetica" w:hAnsi="Helvetica" w:cs="Helvetica"/>
          <w:sz w:val="20"/>
          <w:szCs w:val="20"/>
        </w:rPr>
        <w:t xml:space="preserve">insured that new legislation expected next year </w:t>
      </w:r>
      <w:r w:rsidRPr="00AE0DB6">
        <w:rPr>
          <w:rFonts w:ascii="Helvetica" w:hAnsi="Helvetica" w:cs="Helvetica"/>
          <w:sz w:val="20"/>
          <w:szCs w:val="20"/>
        </w:rPr>
        <w:t>may limit erosion coverage in coastal regions."</w:t>
      </w:r>
    </w:p>
    <w:p w:rsidR="00DB39B0" w:rsidRDefault="00DB39B0" w:rsidP="00DB39B0">
      <w:pPr>
        <w:ind w:left="270" w:hanging="270"/>
        <w:rPr>
          <w:rFonts w:ascii="Helvetica" w:hAnsi="Helvetica" w:cs="Helvetica"/>
          <w:sz w:val="20"/>
          <w:szCs w:val="20"/>
        </w:rPr>
      </w:pPr>
    </w:p>
    <w:p w:rsidR="00894CA5" w:rsidRDefault="00894CA5" w:rsidP="007F61E0">
      <w:pPr>
        <w:ind w:left="270" w:hanging="270"/>
        <w:rPr>
          <w:rFonts w:ascii="Helvetica" w:hAnsi="Helvetica" w:cs="Helvetica"/>
          <w:sz w:val="20"/>
          <w:szCs w:val="20"/>
        </w:rPr>
      </w:pPr>
      <w:r>
        <w:rPr>
          <w:rFonts w:ascii="Helvetica" w:hAnsi="Helvetica" w:cs="Helvetica"/>
          <w:sz w:val="20"/>
          <w:szCs w:val="20"/>
        </w:rPr>
        <w:t>7.</w:t>
      </w:r>
      <w:r w:rsidR="007F61E0">
        <w:rPr>
          <w:rFonts w:ascii="Helvetica" w:hAnsi="Helvetica" w:cs="Helvetica"/>
          <w:sz w:val="20"/>
          <w:szCs w:val="20"/>
        </w:rPr>
        <w:t xml:space="preserve"> It is</w:t>
      </w:r>
      <w:r>
        <w:rPr>
          <w:rFonts w:ascii="Helvetica" w:hAnsi="Helvetica" w:cs="Helvetica"/>
          <w:sz w:val="20"/>
          <w:szCs w:val="20"/>
        </w:rPr>
        <w:t xml:space="preserve"> necessary to update the </w:t>
      </w:r>
      <w:proofErr w:type="spellStart"/>
      <w:proofErr w:type="gramStart"/>
      <w:r>
        <w:rPr>
          <w:rFonts w:ascii="Helvetica" w:hAnsi="Helvetica" w:cs="Helvetica"/>
          <w:sz w:val="20"/>
          <w:szCs w:val="20"/>
        </w:rPr>
        <w:t>initializeIncident</w:t>
      </w:r>
      <w:proofErr w:type="spellEnd"/>
      <w:r>
        <w:rPr>
          <w:rFonts w:ascii="Helvetica" w:hAnsi="Helvetica" w:cs="Helvetica"/>
          <w:sz w:val="20"/>
          <w:szCs w:val="20"/>
        </w:rPr>
        <w:t>(</w:t>
      </w:r>
      <w:proofErr w:type="gramEnd"/>
      <w:r>
        <w:rPr>
          <w:rFonts w:ascii="Helvetica" w:hAnsi="Helvetica" w:cs="Helvetica"/>
          <w:sz w:val="20"/>
          <w:szCs w:val="20"/>
        </w:rPr>
        <w:t xml:space="preserve">) function in the </w:t>
      </w:r>
      <w:proofErr w:type="spellStart"/>
      <w:r>
        <w:rPr>
          <w:rFonts w:ascii="Helvetica" w:hAnsi="Helvetica" w:cs="Helvetica"/>
          <w:sz w:val="20"/>
          <w:szCs w:val="20"/>
        </w:rPr>
        <w:t>ExposureUI.gsx</w:t>
      </w:r>
      <w:proofErr w:type="spellEnd"/>
      <w:r>
        <w:rPr>
          <w:rFonts w:ascii="Helvetica" w:hAnsi="Helvetica" w:cs="Helvetica"/>
          <w:sz w:val="20"/>
          <w:szCs w:val="20"/>
        </w:rPr>
        <w:t xml:space="preserve"> module to include a case for your new exposure type. Treat it the same as you do the Dwelling exposure type.</w:t>
      </w:r>
    </w:p>
    <w:p w:rsidR="00894CA5" w:rsidRDefault="00894CA5" w:rsidP="00DB39B0">
      <w:pPr>
        <w:ind w:left="270" w:hanging="270"/>
        <w:rPr>
          <w:rFonts w:ascii="Helvetica" w:hAnsi="Helvetica" w:cs="Helvetica"/>
          <w:sz w:val="20"/>
          <w:szCs w:val="20"/>
        </w:rPr>
      </w:pPr>
    </w:p>
    <w:p w:rsidR="00DB39B0" w:rsidRDefault="00DB39B0" w:rsidP="00DB39B0">
      <w:pPr>
        <w:ind w:left="270" w:hanging="270"/>
        <w:jc w:val="center"/>
        <w:rPr>
          <w:rFonts w:ascii="Helvetica" w:hAnsi="Helvetica" w:cs="Helvetica"/>
          <w:sz w:val="20"/>
          <w:szCs w:val="20"/>
        </w:rPr>
      </w:pPr>
      <w:r w:rsidRPr="004D2266">
        <w:rPr>
          <w:rFonts w:ascii="Helvetica" w:hAnsi="Helvetica" w:cs="Helvetica"/>
          <w:sz w:val="20"/>
          <w:szCs w:val="20"/>
        </w:rPr>
        <w:t xml:space="preserve"> </w:t>
      </w:r>
      <w:r w:rsidR="006A68A8">
        <w:rPr>
          <w:noProof/>
          <w:lang w:bidi="ar-SA"/>
        </w:rPr>
        <w:drawing>
          <wp:inline distT="0" distB="0" distL="0" distR="0" wp14:anchorId="1C876212" wp14:editId="31CB3B7A">
            <wp:extent cx="5943600" cy="3318510"/>
            <wp:effectExtent l="19050" t="19050" r="1905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18510"/>
                    </a:xfrm>
                    <a:prstGeom prst="rect">
                      <a:avLst/>
                    </a:prstGeom>
                    <a:ln>
                      <a:solidFill>
                        <a:schemeClr val="tx1"/>
                      </a:solidFill>
                    </a:ln>
                  </pic:spPr>
                </pic:pic>
              </a:graphicData>
            </a:graphic>
          </wp:inline>
        </w:drawing>
      </w:r>
    </w:p>
    <w:p w:rsidR="00DB39B0" w:rsidRDefault="00DB39B0" w:rsidP="00DB39B0">
      <w:pPr>
        <w:ind w:left="270" w:hanging="270"/>
        <w:rPr>
          <w:rFonts w:ascii="Helvetica" w:hAnsi="Helvetica" w:cs="Helvetica"/>
          <w:sz w:val="20"/>
          <w:szCs w:val="20"/>
        </w:rPr>
      </w:pPr>
    </w:p>
    <w:p w:rsidR="00DB39B0" w:rsidRDefault="00DB39B0" w:rsidP="00894CA5">
      <w:pPr>
        <w:ind w:left="270" w:hanging="270"/>
        <w:rPr>
          <w:rFonts w:ascii="Helvetica" w:hAnsi="Helvetica" w:cs="Helvetica"/>
          <w:sz w:val="20"/>
          <w:szCs w:val="20"/>
        </w:rPr>
      </w:pPr>
    </w:p>
    <w:p w:rsidR="00DB39B0" w:rsidRDefault="00DB39B0" w:rsidP="00DB39B0">
      <w:pPr>
        <w:ind w:left="270" w:hanging="270"/>
        <w:rPr>
          <w:rFonts w:ascii="Helvetica" w:hAnsi="Helvetica" w:cs="Helvetica"/>
          <w:sz w:val="20"/>
          <w:szCs w:val="20"/>
        </w:rPr>
      </w:pPr>
    </w:p>
    <w:p w:rsidR="00DB39B0" w:rsidRDefault="00DB39B0" w:rsidP="00DB39B0">
      <w:pPr>
        <w:ind w:left="270" w:hanging="270"/>
        <w:rPr>
          <w:rFonts w:ascii="Helvetica" w:hAnsi="Helvetica" w:cs="Helvetica"/>
          <w:sz w:val="20"/>
          <w:szCs w:val="20"/>
        </w:rPr>
      </w:pPr>
    </w:p>
    <w:p w:rsidR="00DB39B0" w:rsidRDefault="00DB39B0" w:rsidP="00DB39B0">
      <w:pPr>
        <w:ind w:left="270" w:hanging="270"/>
        <w:rPr>
          <w:rFonts w:ascii="Helvetica" w:hAnsi="Helvetica" w:cs="Helvetica"/>
          <w:sz w:val="20"/>
          <w:szCs w:val="20"/>
        </w:rPr>
      </w:pPr>
      <w:r>
        <w:rPr>
          <w:rFonts w:ascii="Helvetica" w:hAnsi="Helvetica" w:cs="Helvetica"/>
          <w:b/>
          <w:bCs/>
          <w:color w:val="000000"/>
        </w:rPr>
        <w:t>Test Cases</w:t>
      </w:r>
    </w:p>
    <w:p w:rsidR="00DB39B0" w:rsidRDefault="00DB39B0" w:rsidP="00DB39B0">
      <w:pPr>
        <w:spacing w:line="260" w:lineRule="atLeast"/>
        <w:rPr>
          <w:rFonts w:ascii="Helvetica" w:hAnsi="Helvetica" w:cs="Helvetica"/>
          <w:sz w:val="20"/>
          <w:szCs w:val="20"/>
        </w:rPr>
      </w:pPr>
    </w:p>
    <w:p w:rsidR="00DB39B0" w:rsidRDefault="00DB39B0" w:rsidP="00DB39B0">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DB39B0" w:rsidRDefault="00DB39B0" w:rsidP="00DB39B0">
      <w:pPr>
        <w:spacing w:line="260" w:lineRule="atLeast"/>
        <w:rPr>
          <w:rFonts w:ascii="Helvetica" w:hAnsi="Helvetica" w:cs="Helvetica"/>
          <w:sz w:val="20"/>
          <w:szCs w:val="20"/>
        </w:rPr>
      </w:pPr>
    </w:p>
    <w:p w:rsidR="00DB39B0" w:rsidRDefault="00DB39B0" w:rsidP="00DB39B0">
      <w:pPr>
        <w:spacing w:line="260" w:lineRule="atLeast"/>
        <w:ind w:left="270" w:hanging="270"/>
        <w:rPr>
          <w:rFonts w:ascii="Helvetica" w:hAnsi="Helvetica" w:cs="Helvetica"/>
          <w:sz w:val="20"/>
          <w:szCs w:val="20"/>
        </w:rPr>
      </w:pPr>
      <w:r>
        <w:rPr>
          <w:rFonts w:ascii="Helvetica" w:hAnsi="Helvetica" w:cs="Helvetica"/>
          <w:sz w:val="20"/>
          <w:szCs w:val="20"/>
        </w:rPr>
        <w:t xml:space="preserve">8. Log on as William </w:t>
      </w:r>
      <w:proofErr w:type="spellStart"/>
      <w:r>
        <w:rPr>
          <w:rFonts w:ascii="Helvetica" w:hAnsi="Helvetica" w:cs="Helvetica"/>
          <w:sz w:val="20"/>
          <w:szCs w:val="20"/>
        </w:rPr>
        <w:t>Dufraine</w:t>
      </w:r>
      <w:proofErr w:type="spellEnd"/>
      <w:r>
        <w:rPr>
          <w:rFonts w:ascii="Helvetica" w:hAnsi="Helvetica" w:cs="Helvetica"/>
          <w:sz w:val="20"/>
          <w:szCs w:val="20"/>
        </w:rPr>
        <w:t xml:space="preserve"> Using a homeowner's claim, such as claim 426-24-366170, create </w:t>
      </w:r>
      <w:r w:rsidRPr="0078798C">
        <w:rPr>
          <w:rFonts w:ascii="Helvetica" w:hAnsi="Helvetica" w:cs="Helvetica"/>
          <w:sz w:val="20"/>
          <w:szCs w:val="20"/>
        </w:rPr>
        <w:t>an erosion exposure. You should now see your new form an</w:t>
      </w:r>
      <w:r>
        <w:rPr>
          <w:rFonts w:ascii="Helvetica" w:hAnsi="Helvetica" w:cs="Helvetica"/>
          <w:sz w:val="20"/>
          <w:szCs w:val="20"/>
        </w:rPr>
        <w:t>d new</w:t>
      </w:r>
      <w:r w:rsidRPr="0078798C">
        <w:rPr>
          <w:rFonts w:ascii="Helvetica" w:hAnsi="Helvetica" w:cs="Helvetica"/>
          <w:sz w:val="20"/>
          <w:szCs w:val="20"/>
        </w:rPr>
        <w:t xml:space="preserve"> exposure type.</w:t>
      </w:r>
      <w:r>
        <w:rPr>
          <w:rFonts w:ascii="Helvetica" w:hAnsi="Helvetica" w:cs="Helvetica"/>
          <w:sz w:val="20"/>
          <w:szCs w:val="20"/>
        </w:rPr>
        <w:t xml:space="preserve"> Then, save the exposure and verify you can view it in detail after it has been saved.</w:t>
      </w:r>
    </w:p>
    <w:p w:rsidR="008B5211" w:rsidRPr="004B041F" w:rsidRDefault="008B5211" w:rsidP="00DB39B0">
      <w:pPr>
        <w:pStyle w:val="SectionHeader"/>
      </w:pPr>
    </w:p>
    <w:sectPr w:rsidR="008B5211" w:rsidRPr="004B041F" w:rsidSect="001A6014">
      <w:headerReference w:type="default" r:id="rId13"/>
      <w:footerReference w:type="default" r:id="rId14"/>
      <w:headerReference w:type="first" r:id="rId15"/>
      <w:footerReference w:type="first" r:id="rId16"/>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B91" w:rsidRDefault="00456B91" w:rsidP="00633125">
      <w:r>
        <w:separator/>
      </w:r>
    </w:p>
  </w:endnote>
  <w:endnote w:type="continuationSeparator" w:id="0">
    <w:p w:rsidR="00456B91" w:rsidRDefault="00456B91"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D43E79">
      <w:rPr>
        <w:rFonts w:ascii="Arial" w:hAnsi="Arial" w:cs="Arial"/>
        <w:noProof/>
        <w:sz w:val="16"/>
        <w:szCs w:val="16"/>
      </w:rPr>
      <w:t>4</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D43E79">
      <w:rPr>
        <w:rFonts w:ascii="Arial" w:hAnsi="Arial" w:cs="Arial"/>
        <w:noProof/>
        <w:sz w:val="16"/>
        <w:szCs w:val="16"/>
      </w:rPr>
      <w:t>4</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57053A">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57053A">
      <w:rPr>
        <w:rFonts w:ascii="Arial" w:hAnsi="Arial" w:cs="Arial"/>
        <w:noProof/>
        <w:sz w:val="16"/>
        <w:szCs w:val="16"/>
      </w:rPr>
      <w:t>4</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B91" w:rsidRDefault="00456B91" w:rsidP="00633125">
      <w:r>
        <w:separator/>
      </w:r>
    </w:p>
  </w:footnote>
  <w:footnote w:type="continuationSeparator" w:id="0">
    <w:p w:rsidR="00456B91" w:rsidRDefault="00456B91"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0F5D2C">
      <w:rPr>
        <w:rFonts w:ascii="Arial" w:hAnsi="Arial" w:cs="Arial"/>
        <w:sz w:val="20"/>
        <w:szCs w:val="20"/>
      </w:rPr>
      <w:t>Line of Business: User Interface</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EB05E9"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abstractNum w:abstractNumId="0">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2297CE6"/>
    <w:multiLevelType w:val="hybridMultilevel"/>
    <w:tmpl w:val="05283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
    <w:nsid w:val="53CB58FD"/>
    <w:multiLevelType w:val="hybridMultilevel"/>
    <w:tmpl w:val="F0E87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70569F"/>
    <w:multiLevelType w:val="hybridMultilevel"/>
    <w:tmpl w:val="D0F4D95A"/>
    <w:lvl w:ilvl="0" w:tplc="D7BCE6DE">
      <w:start w:val="1"/>
      <w:numFmt w:val="lowerLetter"/>
      <w:pStyle w:val="NoteStyle"/>
      <w:lvlText w:val="Note (%1): "/>
      <w:lvlJc w:val="righ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D421BA1"/>
    <w:multiLevelType w:val="multilevel"/>
    <w:tmpl w:val="1B88AE44"/>
    <w:numStyleLink w:val="SpecArial10ptBold"/>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4"/>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900"/>
    <w:rsid w:val="00023858"/>
    <w:rsid w:val="00034E98"/>
    <w:rsid w:val="0007538A"/>
    <w:rsid w:val="00081F37"/>
    <w:rsid w:val="000B1FEA"/>
    <w:rsid w:val="000C19B0"/>
    <w:rsid w:val="000F5D2C"/>
    <w:rsid w:val="0011588E"/>
    <w:rsid w:val="00125754"/>
    <w:rsid w:val="001748D6"/>
    <w:rsid w:val="00177FE1"/>
    <w:rsid w:val="0018531F"/>
    <w:rsid w:val="001A6014"/>
    <w:rsid w:val="001E7590"/>
    <w:rsid w:val="00202A65"/>
    <w:rsid w:val="00206C27"/>
    <w:rsid w:val="00225725"/>
    <w:rsid w:val="00232962"/>
    <w:rsid w:val="00232D65"/>
    <w:rsid w:val="00232DCE"/>
    <w:rsid w:val="0024515C"/>
    <w:rsid w:val="002479CA"/>
    <w:rsid w:val="00261E1E"/>
    <w:rsid w:val="002708F0"/>
    <w:rsid w:val="002828A6"/>
    <w:rsid w:val="002860C3"/>
    <w:rsid w:val="002B34FD"/>
    <w:rsid w:val="002D4527"/>
    <w:rsid w:val="002D64FE"/>
    <w:rsid w:val="002D77B9"/>
    <w:rsid w:val="003113B4"/>
    <w:rsid w:val="00311FD2"/>
    <w:rsid w:val="00331C29"/>
    <w:rsid w:val="00341967"/>
    <w:rsid w:val="00341974"/>
    <w:rsid w:val="00342DCF"/>
    <w:rsid w:val="00347617"/>
    <w:rsid w:val="00356E18"/>
    <w:rsid w:val="003655AF"/>
    <w:rsid w:val="0036692F"/>
    <w:rsid w:val="003706AA"/>
    <w:rsid w:val="00377E3E"/>
    <w:rsid w:val="003B01FF"/>
    <w:rsid w:val="003C5536"/>
    <w:rsid w:val="003E4639"/>
    <w:rsid w:val="003E70A0"/>
    <w:rsid w:val="004016F8"/>
    <w:rsid w:val="0043160E"/>
    <w:rsid w:val="00456B91"/>
    <w:rsid w:val="00456DC9"/>
    <w:rsid w:val="004659D3"/>
    <w:rsid w:val="00474EA4"/>
    <w:rsid w:val="00483D41"/>
    <w:rsid w:val="004B041F"/>
    <w:rsid w:val="004B20F3"/>
    <w:rsid w:val="004C5390"/>
    <w:rsid w:val="004D21AB"/>
    <w:rsid w:val="004D4639"/>
    <w:rsid w:val="004E305E"/>
    <w:rsid w:val="004F7EA1"/>
    <w:rsid w:val="005262DB"/>
    <w:rsid w:val="00537D78"/>
    <w:rsid w:val="00561C39"/>
    <w:rsid w:val="005676A7"/>
    <w:rsid w:val="0057053A"/>
    <w:rsid w:val="00581862"/>
    <w:rsid w:val="005A5AF1"/>
    <w:rsid w:val="005B1860"/>
    <w:rsid w:val="005D6746"/>
    <w:rsid w:val="005D7FB3"/>
    <w:rsid w:val="005E6FA3"/>
    <w:rsid w:val="005F6EB9"/>
    <w:rsid w:val="00604521"/>
    <w:rsid w:val="00615B46"/>
    <w:rsid w:val="00620472"/>
    <w:rsid w:val="00633125"/>
    <w:rsid w:val="006469BD"/>
    <w:rsid w:val="00654971"/>
    <w:rsid w:val="00664655"/>
    <w:rsid w:val="00667E4D"/>
    <w:rsid w:val="006A68A8"/>
    <w:rsid w:val="006C24D8"/>
    <w:rsid w:val="006C59A7"/>
    <w:rsid w:val="0071412D"/>
    <w:rsid w:val="00724942"/>
    <w:rsid w:val="0074327A"/>
    <w:rsid w:val="007473CD"/>
    <w:rsid w:val="00764147"/>
    <w:rsid w:val="0078633B"/>
    <w:rsid w:val="00797D75"/>
    <w:rsid w:val="007A644E"/>
    <w:rsid w:val="007E1CDD"/>
    <w:rsid w:val="007F61E0"/>
    <w:rsid w:val="007F71A0"/>
    <w:rsid w:val="00814D3E"/>
    <w:rsid w:val="008165F0"/>
    <w:rsid w:val="008227CC"/>
    <w:rsid w:val="00853707"/>
    <w:rsid w:val="00875E64"/>
    <w:rsid w:val="00893F23"/>
    <w:rsid w:val="00894CA5"/>
    <w:rsid w:val="008B4900"/>
    <w:rsid w:val="008B4BAE"/>
    <w:rsid w:val="008B5211"/>
    <w:rsid w:val="008D4EAC"/>
    <w:rsid w:val="008D69B5"/>
    <w:rsid w:val="008E4E63"/>
    <w:rsid w:val="008F03D3"/>
    <w:rsid w:val="00922732"/>
    <w:rsid w:val="0095730F"/>
    <w:rsid w:val="009602E9"/>
    <w:rsid w:val="009604ED"/>
    <w:rsid w:val="00962A51"/>
    <w:rsid w:val="009916C8"/>
    <w:rsid w:val="00993853"/>
    <w:rsid w:val="0099522D"/>
    <w:rsid w:val="009C3994"/>
    <w:rsid w:val="009C42BE"/>
    <w:rsid w:val="009C4A9F"/>
    <w:rsid w:val="009C7FB9"/>
    <w:rsid w:val="009D33B9"/>
    <w:rsid w:val="009D5EE9"/>
    <w:rsid w:val="009F2AFB"/>
    <w:rsid w:val="00A24A3C"/>
    <w:rsid w:val="00A37265"/>
    <w:rsid w:val="00A43598"/>
    <w:rsid w:val="00A43A1A"/>
    <w:rsid w:val="00A5346F"/>
    <w:rsid w:val="00A86E8C"/>
    <w:rsid w:val="00A91FDE"/>
    <w:rsid w:val="00A969B2"/>
    <w:rsid w:val="00AC0C87"/>
    <w:rsid w:val="00B158F2"/>
    <w:rsid w:val="00B41237"/>
    <w:rsid w:val="00B53D5B"/>
    <w:rsid w:val="00B568C2"/>
    <w:rsid w:val="00B80D13"/>
    <w:rsid w:val="00B93CF7"/>
    <w:rsid w:val="00BA0EE4"/>
    <w:rsid w:val="00BB5E79"/>
    <w:rsid w:val="00BC25F4"/>
    <w:rsid w:val="00BC4845"/>
    <w:rsid w:val="00BD4C37"/>
    <w:rsid w:val="00BE6BE6"/>
    <w:rsid w:val="00C056A3"/>
    <w:rsid w:val="00C26CF6"/>
    <w:rsid w:val="00C344D6"/>
    <w:rsid w:val="00C379F7"/>
    <w:rsid w:val="00C57F6D"/>
    <w:rsid w:val="00C63BCD"/>
    <w:rsid w:val="00C67DD9"/>
    <w:rsid w:val="00C70A23"/>
    <w:rsid w:val="00C76808"/>
    <w:rsid w:val="00C7701B"/>
    <w:rsid w:val="00C87DDC"/>
    <w:rsid w:val="00CB6DDB"/>
    <w:rsid w:val="00CB7030"/>
    <w:rsid w:val="00CC524F"/>
    <w:rsid w:val="00CC729A"/>
    <w:rsid w:val="00CE1FBC"/>
    <w:rsid w:val="00CE5417"/>
    <w:rsid w:val="00D1170A"/>
    <w:rsid w:val="00D15104"/>
    <w:rsid w:val="00D43E79"/>
    <w:rsid w:val="00D468FC"/>
    <w:rsid w:val="00D546D1"/>
    <w:rsid w:val="00D823E1"/>
    <w:rsid w:val="00D85DAC"/>
    <w:rsid w:val="00DB39B0"/>
    <w:rsid w:val="00DB6ECE"/>
    <w:rsid w:val="00DC25A6"/>
    <w:rsid w:val="00DD61B5"/>
    <w:rsid w:val="00DF3C35"/>
    <w:rsid w:val="00DF5931"/>
    <w:rsid w:val="00E2149F"/>
    <w:rsid w:val="00E34EDF"/>
    <w:rsid w:val="00E44C95"/>
    <w:rsid w:val="00E716CF"/>
    <w:rsid w:val="00E871C7"/>
    <w:rsid w:val="00EB05E9"/>
    <w:rsid w:val="00ED6413"/>
    <w:rsid w:val="00F052BB"/>
    <w:rsid w:val="00F053D0"/>
    <w:rsid w:val="00F16484"/>
    <w:rsid w:val="00F23DF9"/>
    <w:rsid w:val="00F5715B"/>
    <w:rsid w:val="00F87186"/>
    <w:rsid w:val="00F90350"/>
    <w:rsid w:val="00FB183B"/>
    <w:rsid w:val="00FC1E09"/>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
      </w:numPr>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
      </w:numPr>
    </w:pPr>
  </w:style>
  <w:style w:type="character" w:customStyle="1" w:styleId="NoteStyleChar">
    <w:name w:val="Note Style Char"/>
    <w:basedOn w:val="SectionHeaderChar"/>
    <w:link w:val="NoteStyle"/>
    <w:rsid w:val="004C5390"/>
    <w:rPr>
      <w:rFonts w:ascii="Arial" w:hAnsi="Arial" w:cs="Arial"/>
      <w:b w:val="0"/>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D546D1"/>
    <w:rPr>
      <w:rFonts w:ascii="Tahoma" w:hAnsi="Tahoma" w:cs="Tahoma"/>
      <w:sz w:val="16"/>
      <w:szCs w:val="16"/>
    </w:rPr>
  </w:style>
  <w:style w:type="character" w:customStyle="1" w:styleId="BalloonTextChar">
    <w:name w:val="Balloon Text Char"/>
    <w:basedOn w:val="DefaultParagraphFont"/>
    <w:link w:val="BalloonText"/>
    <w:rsid w:val="00D546D1"/>
    <w:rPr>
      <w:rFonts w:ascii="Tahoma" w:hAnsi="Tahoma" w:cs="Tahoma"/>
      <w:sz w:val="16"/>
      <w:szCs w:val="16"/>
      <w:lang w:bidi="en-US"/>
    </w:rPr>
  </w:style>
  <w:style w:type="character" w:customStyle="1" w:styleId="apple-converted-space">
    <w:name w:val="apple-converted-space"/>
    <w:basedOn w:val="DefaultParagraphFont"/>
    <w:rsid w:val="00570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
      </w:numPr>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
      </w:numPr>
    </w:pPr>
  </w:style>
  <w:style w:type="character" w:customStyle="1" w:styleId="NoteStyleChar">
    <w:name w:val="Note Style Char"/>
    <w:basedOn w:val="SectionHeaderChar"/>
    <w:link w:val="NoteStyle"/>
    <w:rsid w:val="004C5390"/>
    <w:rPr>
      <w:rFonts w:ascii="Arial" w:hAnsi="Arial" w:cs="Arial"/>
      <w:b w:val="0"/>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D546D1"/>
    <w:rPr>
      <w:rFonts w:ascii="Tahoma" w:hAnsi="Tahoma" w:cs="Tahoma"/>
      <w:sz w:val="16"/>
      <w:szCs w:val="16"/>
    </w:rPr>
  </w:style>
  <w:style w:type="character" w:customStyle="1" w:styleId="BalloonTextChar">
    <w:name w:val="Balloon Text Char"/>
    <w:basedOn w:val="DefaultParagraphFont"/>
    <w:link w:val="BalloonText"/>
    <w:rsid w:val="00D546D1"/>
    <w:rPr>
      <w:rFonts w:ascii="Tahoma" w:hAnsi="Tahoma" w:cs="Tahoma"/>
      <w:sz w:val="16"/>
      <w:szCs w:val="16"/>
      <w:lang w:bidi="en-US"/>
    </w:rPr>
  </w:style>
  <w:style w:type="character" w:customStyle="1" w:styleId="apple-converted-space">
    <w:name w:val="apple-converted-space"/>
    <w:basedOn w:val="DefaultParagraphFont"/>
    <w:rsid w:val="00570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70</TotalTime>
  <Pages>1</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2060L</dc:description>
  <cp:lastModifiedBy>Tom Rhoades</cp:lastModifiedBy>
  <cp:revision>11</cp:revision>
  <cp:lastPrinted>2012-10-10T17:40:00Z</cp:lastPrinted>
  <dcterms:created xsi:type="dcterms:W3CDTF">2013-10-02T18:10:00Z</dcterms:created>
  <dcterms:modified xsi:type="dcterms:W3CDTF">2013-11-08T19:37:00Z</dcterms:modified>
</cp:coreProperties>
</file>